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CD1C" w14:textId="77777777" w:rsidR="006A4C67" w:rsidRPr="003220AE" w:rsidRDefault="006A4C67">
      <w:pPr>
        <w:pStyle w:val="Heading1"/>
        <w:jc w:val="center"/>
        <w:rPr>
          <w:ins w:id="0" w:author="Hamza Gabajiwala" w:date="2023-07-12T13:03:00Z"/>
          <w:sz w:val="32"/>
          <w:szCs w:val="32"/>
        </w:rPr>
        <w:pPrChange w:id="1" w:author="Hamza Gabajiwala" w:date="2023-07-12T13:05:00Z">
          <w:pPr>
            <w:jc w:val="center"/>
          </w:pPr>
        </w:pPrChange>
      </w:pPr>
      <w:ins w:id="2" w:author="Hamza Gabajiwala" w:date="2023-07-12T13:03:00Z">
        <w:r w:rsidRPr="003220AE">
          <w:rPr>
            <w:sz w:val="32"/>
            <w:szCs w:val="32"/>
          </w:rPr>
          <w:t>Hamza Gabajiwala</w:t>
        </w:r>
      </w:ins>
    </w:p>
    <w:p w14:paraId="2E16986B" w14:textId="650FEEB8" w:rsidR="006A4C67" w:rsidRDefault="006A4C67" w:rsidP="00D822A0">
      <w:pPr>
        <w:jc w:val="center"/>
        <w:rPr>
          <w:lang w:val="en-US"/>
        </w:rPr>
      </w:pPr>
      <w:ins w:id="3" w:author="Hamza Gabajiwala" w:date="2023-07-12T13:03:00Z">
        <w:r w:rsidRPr="00932774">
          <w:rPr>
            <w:lang w:val="en-US"/>
          </w:rPr>
          <w:t xml:space="preserve">| </w:t>
        </w:r>
      </w:ins>
      <w:r w:rsidR="00BF61E2" w:rsidRPr="00932774">
        <w:rPr>
          <w:lang w:val="en-US"/>
        </w:rPr>
        <w:t>+</w:t>
      </w:r>
      <w:ins w:id="4" w:author="Hamza Gabajiwala" w:date="2023-07-12T13:03:00Z">
        <w:r w:rsidRPr="00932774">
          <w:rPr>
            <w:lang w:val="en-US"/>
          </w:rPr>
          <w:t>353</w:t>
        </w:r>
      </w:ins>
      <w:r w:rsidR="00BF61E2" w:rsidRPr="00932774">
        <w:rPr>
          <w:lang w:val="en-US"/>
        </w:rPr>
        <w:t>-</w:t>
      </w:r>
      <w:ins w:id="5" w:author="Hamza Gabajiwala" w:date="2023-07-12T13:03:00Z">
        <w:r w:rsidRPr="00932774">
          <w:rPr>
            <w:lang w:val="en-US"/>
          </w:rPr>
          <w:t xml:space="preserve">831446637 | </w:t>
        </w:r>
        <w:r w:rsidRPr="00932774">
          <w:rPr>
            <w:lang w:val="en-US"/>
          </w:rPr>
          <w:fldChar w:fldCharType="begin"/>
        </w:r>
      </w:ins>
      <w:r w:rsidR="00D822A0" w:rsidRPr="00932774">
        <w:rPr>
          <w:lang w:val="en-US"/>
        </w:rPr>
        <w:instrText>HYPERLINK "mailto:hamzajg16@gmail.com"</w:instrText>
      </w:r>
      <w:ins w:id="6" w:author="Hamza Gabajiwala" w:date="2023-07-12T13:03:00Z">
        <w:r w:rsidRPr="00932774">
          <w:rPr>
            <w:lang w:val="en-US"/>
          </w:rPr>
        </w:r>
        <w:r w:rsidRPr="00932774">
          <w:rPr>
            <w:lang w:val="en-US"/>
          </w:rPr>
          <w:fldChar w:fldCharType="separate"/>
        </w:r>
        <w:r w:rsidRPr="00932774">
          <w:rPr>
            <w:rStyle w:val="Hyperlink"/>
            <w:color w:val="000000" w:themeColor="text1"/>
          </w:rPr>
          <w:t>hamzajg16@gmail.com</w:t>
        </w:r>
        <w:r w:rsidRPr="00932774">
          <w:rPr>
            <w:lang w:val="en-US"/>
          </w:rPr>
          <w:fldChar w:fldCharType="end"/>
        </w:r>
        <w:r w:rsidRPr="00932774">
          <w:rPr>
            <w:lang w:val="en-US"/>
          </w:rPr>
          <w:t xml:space="preserve"> | </w:t>
        </w:r>
        <w:r w:rsidRPr="00932774">
          <w:fldChar w:fldCharType="begin"/>
        </w:r>
        <w:r w:rsidRPr="00932774">
          <w:instrText>HYPERLINK "https://github.com/hamzzgab"</w:instrText>
        </w:r>
        <w:r w:rsidRPr="00932774">
          <w:fldChar w:fldCharType="separate"/>
        </w:r>
        <w:r w:rsidRPr="00932774">
          <w:rPr>
            <w:rStyle w:val="Hyperlink"/>
            <w:color w:val="000000" w:themeColor="text1"/>
          </w:rPr>
          <w:t>GitHub</w:t>
        </w:r>
        <w:r w:rsidRPr="00932774">
          <w:rPr>
            <w:rStyle w:val="Hyperlink"/>
            <w:color w:val="000000" w:themeColor="text1"/>
            <w:lang w:val="en-US"/>
          </w:rPr>
          <w:fldChar w:fldCharType="end"/>
        </w:r>
        <w:r w:rsidRPr="00932774">
          <w:rPr>
            <w:lang w:val="en-US"/>
          </w:rPr>
          <w:t xml:space="preserve"> | </w:t>
        </w:r>
        <w:r w:rsidRPr="00932774">
          <w:fldChar w:fldCharType="begin"/>
        </w:r>
        <w:r w:rsidRPr="00932774">
          <w:instrText>HYPERLINK "https://www.linkedin.com/in/hamza-gabajiwala/"</w:instrText>
        </w:r>
        <w:r w:rsidRPr="00932774">
          <w:fldChar w:fldCharType="separate"/>
        </w:r>
        <w:r w:rsidRPr="00932774">
          <w:rPr>
            <w:rStyle w:val="Hyperlink"/>
            <w:color w:val="000000" w:themeColor="text1"/>
          </w:rPr>
          <w:t>LinkedIn</w:t>
        </w:r>
        <w:r w:rsidRPr="00932774">
          <w:rPr>
            <w:rStyle w:val="Hyperlink"/>
            <w:color w:val="000000" w:themeColor="text1"/>
            <w:lang w:val="en-US"/>
          </w:rPr>
          <w:fldChar w:fldCharType="end"/>
        </w:r>
        <w:r w:rsidRPr="00932774">
          <w:rPr>
            <w:lang w:val="en-US"/>
          </w:rPr>
          <w:t xml:space="preserve"> | </w:t>
        </w:r>
        <w:r w:rsidRPr="00932774">
          <w:fldChar w:fldCharType="begin"/>
        </w:r>
      </w:ins>
      <w:r w:rsidR="00122777">
        <w:instrText>HYPERLINK "https://hamzzgab.github.io/portfolio/"</w:instrText>
      </w:r>
      <w:ins w:id="7" w:author="Hamza Gabajiwala" w:date="2023-07-12T13:03:00Z">
        <w:r w:rsidRPr="00932774">
          <w:fldChar w:fldCharType="separate"/>
        </w:r>
      </w:ins>
      <w:r w:rsidR="00BF61E2" w:rsidRPr="00932774">
        <w:rPr>
          <w:rStyle w:val="Hyperlink"/>
          <w:color w:val="000000" w:themeColor="text1"/>
        </w:rPr>
        <w:t>Portfolio</w:t>
      </w:r>
      <w:ins w:id="8" w:author="Hamza Gabajiwala" w:date="2023-07-12T13:03:00Z">
        <w:r w:rsidRPr="00932774">
          <w:rPr>
            <w:rStyle w:val="Hyperlink"/>
            <w:color w:val="000000" w:themeColor="text1"/>
            <w:lang w:val="en-US"/>
          </w:rPr>
          <w:fldChar w:fldCharType="end"/>
        </w:r>
        <w:r w:rsidRPr="00932774">
          <w:rPr>
            <w:lang w:val="en-US"/>
          </w:rPr>
          <w:t xml:space="preserve"> |</w:t>
        </w:r>
      </w:ins>
      <w:r w:rsidR="002A54C3" w:rsidRPr="00932774">
        <w:rPr>
          <w:lang w:val="en-US"/>
        </w:rPr>
        <w:t xml:space="preserve"> Dublin, Ireland |</w:t>
      </w:r>
    </w:p>
    <w:p w14:paraId="6DE0A338" w14:textId="0D716664" w:rsidR="005E38CC" w:rsidRPr="00B70C5F" w:rsidRDefault="0086584A" w:rsidP="00B70C5F">
      <w:pPr>
        <w:jc w:val="center"/>
        <w:rPr>
          <w:lang w:val="en-US"/>
        </w:rPr>
      </w:pPr>
      <w:r>
        <w:rPr>
          <w:lang w:val="en-US"/>
        </w:rPr>
        <w:t>Eligible to work in Ireland (Stamp</w:t>
      </w:r>
      <w:r w:rsidR="00B70C5F">
        <w:rPr>
          <w:lang w:val="en-US"/>
        </w:rPr>
        <w:t>-</w:t>
      </w:r>
      <w:r>
        <w:rPr>
          <w:lang w:val="en-US"/>
        </w:rPr>
        <w:t>1G)</w:t>
      </w:r>
    </w:p>
    <w:p w14:paraId="62AED950" w14:textId="1CAE82E7" w:rsidR="00D822A0" w:rsidRPr="00932774" w:rsidRDefault="00D822A0" w:rsidP="00D822A0">
      <w:pPr>
        <w:pStyle w:val="Heading1"/>
        <w:rPr>
          <w:u w:val="single"/>
        </w:rPr>
      </w:pPr>
      <w:r w:rsidRPr="00932774">
        <w:rPr>
          <w:u w:val="single"/>
        </w:rPr>
        <w:t>EDUCATION</w:t>
      </w:r>
    </w:p>
    <w:p w14:paraId="5C47CC32" w14:textId="77777777" w:rsidR="00D822A0" w:rsidRPr="00932774" w:rsidRDefault="00D822A0" w:rsidP="00D822A0">
      <w:pPr>
        <w:rPr>
          <w:lang w:val="en-US"/>
        </w:rPr>
        <w:sectPr w:rsidR="00D822A0" w:rsidRPr="00932774" w:rsidSect="004C13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168D2E" w14:textId="2D6B5131" w:rsidR="00D822A0" w:rsidRPr="00932774" w:rsidRDefault="00D822A0" w:rsidP="00D822A0">
      <w:pPr>
        <w:rPr>
          <w:b/>
          <w:bCs/>
          <w:lang w:val="en-US"/>
        </w:rPr>
      </w:pPr>
      <w:r w:rsidRPr="00932774">
        <w:rPr>
          <w:b/>
          <w:bCs/>
          <w:lang w:val="en-US"/>
        </w:rPr>
        <w:t>Trinity College Dublin</w:t>
      </w:r>
    </w:p>
    <w:p w14:paraId="315A7C0B" w14:textId="2425A92D" w:rsidR="00D822A0" w:rsidRPr="00932774" w:rsidRDefault="00D822A0" w:rsidP="00D822A0">
      <w:pPr>
        <w:jc w:val="right"/>
        <w:rPr>
          <w:b/>
          <w:bCs/>
        </w:rPr>
        <w:sectPr w:rsidR="00D822A0" w:rsidRPr="00932774" w:rsidSect="00D822A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32774">
        <w:rPr>
          <w:b/>
          <w:bCs/>
        </w:rPr>
        <w:t>September 2022 - August 2023</w:t>
      </w:r>
    </w:p>
    <w:p w14:paraId="40925CCD" w14:textId="0B0FEB4C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t>Master’s degree in Computer Science (Specialising in Augmented and Virtual Reality)</w:t>
      </w:r>
    </w:p>
    <w:p w14:paraId="032DEFD2" w14:textId="04947E2D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Thesis</w:t>
      </w:r>
      <w:r w:rsidRPr="00932774">
        <w:t>: Enhancing model generalisation using Generative Adversarial Networks (GANs)</w:t>
      </w:r>
    </w:p>
    <w:p w14:paraId="6177BC8A" w14:textId="30C65C2D" w:rsidR="00D822A0" w:rsidRPr="00932774" w:rsidRDefault="00D822A0" w:rsidP="00D822A0">
      <w:pPr>
        <w:pStyle w:val="ListParagraph"/>
        <w:numPr>
          <w:ilvl w:val="0"/>
          <w:numId w:val="6"/>
        </w:numPr>
      </w:pPr>
      <w:r w:rsidRPr="00932774">
        <w:rPr>
          <w:b/>
          <w:bCs/>
        </w:rPr>
        <w:t>Courses</w:t>
      </w:r>
      <w:r w:rsidRPr="00932774">
        <w:t xml:space="preserve">: Computer Vision, Artificial Intelligence, Mathematics of Light and Sound, Real-Time Rendering/Animation, and </w:t>
      </w:r>
      <w:r w:rsidR="003771E5">
        <w:t xml:space="preserve"> </w:t>
      </w:r>
      <w:r w:rsidRPr="00932774">
        <w:t>Augmented Reality.</w:t>
      </w:r>
    </w:p>
    <w:p w14:paraId="5A7A4A69" w14:textId="420B1DB5" w:rsidR="00D822A0" w:rsidRPr="00932774" w:rsidRDefault="00D822A0" w:rsidP="00D822A0">
      <w:pPr>
        <w:rPr>
          <w:b/>
          <w:bCs/>
        </w:rPr>
      </w:pPr>
      <w:r w:rsidRPr="00932774">
        <w:rPr>
          <w:b/>
          <w:bCs/>
        </w:rPr>
        <w:t>NMIMS University</w:t>
      </w:r>
    </w:p>
    <w:p w14:paraId="1B6E1FA0" w14:textId="70725AFE" w:rsidR="00D822A0" w:rsidRPr="00932774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GPA: 3.45/4</w:t>
      </w:r>
      <w:r w:rsidRPr="00932774">
        <w:t xml:space="preserve"> – Bachelors of Technology in Computer Engineering</w:t>
      </w:r>
    </w:p>
    <w:p w14:paraId="6CF617B0" w14:textId="6774261D" w:rsidR="00D822A0" w:rsidRPr="00464A5A" w:rsidRDefault="00D822A0" w:rsidP="00D822A0">
      <w:pPr>
        <w:pStyle w:val="ListParagraph"/>
        <w:numPr>
          <w:ilvl w:val="0"/>
          <w:numId w:val="8"/>
        </w:numPr>
        <w:rPr>
          <w:b/>
          <w:bCs/>
        </w:rPr>
      </w:pPr>
      <w:r w:rsidRPr="00932774">
        <w:rPr>
          <w:b/>
          <w:bCs/>
        </w:rPr>
        <w:t>Courses</w:t>
      </w:r>
      <w:r w:rsidRPr="00932774">
        <w:t>: Artificial Intelligence, Soft Computing, Advanced Image Processing, Data Structures, Big Data Analysis, and System Security.</w:t>
      </w:r>
    </w:p>
    <w:p w14:paraId="2E19A566" w14:textId="77777777" w:rsidR="00464A5A" w:rsidRPr="00464A5A" w:rsidRDefault="00464A5A" w:rsidP="00464A5A">
      <w:pPr>
        <w:rPr>
          <w:b/>
          <w:bCs/>
          <w:sz w:val="13"/>
          <w:szCs w:val="13"/>
        </w:rPr>
      </w:pPr>
    </w:p>
    <w:p w14:paraId="576089DF" w14:textId="70BDED24" w:rsidR="00D822A0" w:rsidRPr="00932774" w:rsidRDefault="008A75D0" w:rsidP="00D822A0">
      <w:pPr>
        <w:pStyle w:val="Heading1"/>
        <w:rPr>
          <w:u w:val="single"/>
        </w:rPr>
      </w:pPr>
      <w:r w:rsidRPr="00932774">
        <w:rPr>
          <w:u w:val="single"/>
        </w:rPr>
        <w:t>EXPERIENCE</w:t>
      </w:r>
    </w:p>
    <w:p w14:paraId="5F8358B7" w14:textId="77777777" w:rsidR="00402753" w:rsidRPr="00932774" w:rsidRDefault="00402753" w:rsidP="008A75D0">
      <w:pPr>
        <w:rPr>
          <w:b/>
          <w:bCs/>
          <w:lang w:val="en-US"/>
        </w:rPr>
        <w:sectPr w:rsidR="00402753" w:rsidRPr="00932774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990709" w14:textId="203870B9" w:rsidR="008A75D0" w:rsidRPr="00932774" w:rsidRDefault="008A75D0" w:rsidP="008A75D0">
      <w:pPr>
        <w:rPr>
          <w:b/>
          <w:bCs/>
          <w:lang w:val="en-US"/>
        </w:rPr>
      </w:pPr>
      <w:r w:rsidRPr="00932774">
        <w:rPr>
          <w:b/>
          <w:bCs/>
          <w:lang w:val="en-US"/>
        </w:rPr>
        <w:t>TIAA GBS | QA Automation Engineer</w:t>
      </w:r>
    </w:p>
    <w:p w14:paraId="4CEF5D44" w14:textId="2E5B5399" w:rsidR="00402753" w:rsidRPr="00932774" w:rsidRDefault="00402753" w:rsidP="00402753">
      <w:pPr>
        <w:pStyle w:val="ListParagraph"/>
        <w:jc w:val="right"/>
        <w:rPr>
          <w:b/>
          <w:bCs/>
          <w:lang w:val="en-US"/>
        </w:rPr>
        <w:sectPr w:rsidR="00402753" w:rsidRPr="00932774" w:rsidSect="0040275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32774">
        <w:rPr>
          <w:b/>
          <w:bCs/>
          <w:lang w:val="en-US"/>
        </w:rPr>
        <w:t>June 2021 - June 2022</w:t>
      </w:r>
    </w:p>
    <w:p w14:paraId="5278BB1D" w14:textId="081B51B7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Successfully led an independent effort to migrate over 150 automation test cases</w:t>
      </w:r>
      <w:r w:rsidRPr="00295A1B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</w:t>
      </w:r>
      <w:r w:rsidRPr="00295A1B">
        <w:rPr>
          <w:lang w:eastAsia="en-GB"/>
        </w:rPr>
        <w:t>from </w:t>
      </w:r>
      <w:r w:rsidRPr="00295A1B">
        <w:rPr>
          <w:b/>
          <w:bCs/>
          <w:lang w:eastAsia="en-GB"/>
        </w:rPr>
        <w:t>Selenium</w:t>
      </w:r>
      <w:r w:rsidRPr="00295A1B">
        <w:rPr>
          <w:lang w:eastAsia="en-GB"/>
        </w:rPr>
        <w:t> to </w:t>
      </w:r>
      <w:r w:rsidRPr="00295A1B">
        <w:rPr>
          <w:b/>
          <w:bCs/>
          <w:lang w:eastAsia="en-GB"/>
        </w:rPr>
        <w:t>WebDriver</w:t>
      </w:r>
      <w:r w:rsidRPr="00295A1B">
        <w:rPr>
          <w:lang w:eastAsia="en-GB"/>
        </w:rPr>
        <w:t> within an impressive 14-day timeframe.</w:t>
      </w:r>
    </w:p>
    <w:p w14:paraId="04E90422" w14:textId="77777777" w:rsid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Demonstrated exceptional proficiency in leveraging </w:t>
      </w:r>
      <w:r w:rsidRPr="00295A1B">
        <w:rPr>
          <w:b/>
          <w:bCs/>
          <w:lang w:eastAsia="en-GB"/>
        </w:rPr>
        <w:t>Jenkins</w:t>
      </w:r>
      <w:r w:rsidRPr="00295A1B">
        <w:rPr>
          <w:lang w:eastAsia="en-GB"/>
        </w:rPr>
        <w:t> as a robust </w:t>
      </w:r>
      <w:r w:rsidRPr="00295A1B">
        <w:rPr>
          <w:b/>
          <w:bCs/>
          <w:lang w:eastAsia="en-GB"/>
        </w:rPr>
        <w:t>CI/CD</w:t>
      </w:r>
      <w:r w:rsidRPr="00295A1B">
        <w:rPr>
          <w:lang w:eastAsia="en-GB"/>
        </w:rPr>
        <w:t> platform by effectively automating test cases assigned on </w:t>
      </w:r>
      <w:r w:rsidRPr="00295A1B">
        <w:rPr>
          <w:b/>
          <w:bCs/>
          <w:lang w:eastAsia="en-GB"/>
        </w:rPr>
        <w:t>JIRA</w:t>
      </w:r>
      <w:r w:rsidRPr="00295A1B">
        <w:rPr>
          <w:lang w:eastAsia="en-GB"/>
        </w:rPr>
        <w:t>.</w:t>
      </w:r>
    </w:p>
    <w:p w14:paraId="3D93529A" w14:textId="714BD2F5" w:rsidR="00295A1B" w:rsidRPr="00295A1B" w:rsidRDefault="00295A1B" w:rsidP="00295A1B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295A1B">
        <w:rPr>
          <w:lang w:eastAsia="en-GB"/>
        </w:rPr>
        <w:t>Recognised with a “Pat on the Back” award for reducing downtime in data collection by 50%, using </w:t>
      </w:r>
      <w:proofErr w:type="spellStart"/>
      <w:r w:rsidRPr="00295A1B">
        <w:rPr>
          <w:b/>
          <w:bCs/>
          <w:lang w:eastAsia="en-GB"/>
        </w:rPr>
        <w:t>RestAPI</w:t>
      </w:r>
      <w:proofErr w:type="spellEnd"/>
      <w:r w:rsidRPr="00295A1B">
        <w:rPr>
          <w:lang w:eastAsia="en-GB"/>
        </w:rPr>
        <w:t> for fetching data, and seamlessly integrating it into the automation test scripts.</w:t>
      </w:r>
    </w:p>
    <w:p w14:paraId="5DCDAF5B" w14:textId="57D4BB15" w:rsidR="007864AC" w:rsidRPr="00295A1B" w:rsidRDefault="007864AC" w:rsidP="00295A1B">
      <w:pPr>
        <w:pStyle w:val="ListParagraph"/>
        <w:numPr>
          <w:ilvl w:val="0"/>
          <w:numId w:val="9"/>
        </w:numPr>
        <w:rPr>
          <w:lang w:val="en-US"/>
        </w:rPr>
        <w:sectPr w:rsidR="007864AC" w:rsidRPr="00295A1B" w:rsidSect="00D822A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053E30" w14:textId="56EAF9F4" w:rsidR="008A75D0" w:rsidRPr="00932774" w:rsidRDefault="007F3A56" w:rsidP="008A75D0">
      <w:pPr>
        <w:rPr>
          <w:b/>
          <w:bCs/>
          <w:lang w:val="en-US"/>
        </w:rPr>
      </w:pPr>
      <w:r w:rsidRPr="00932774">
        <w:rPr>
          <w:b/>
          <w:bCs/>
          <w:lang w:val="en-US"/>
        </w:rPr>
        <w:t>NDT Solutions | Web Develop</w:t>
      </w:r>
      <w:r w:rsidR="000D5E41">
        <w:rPr>
          <w:b/>
          <w:bCs/>
          <w:lang w:val="en-US"/>
        </w:rPr>
        <w:t>ment</w:t>
      </w:r>
    </w:p>
    <w:p w14:paraId="36CD1EF6" w14:textId="1AD2801D" w:rsidR="007864AC" w:rsidRPr="00932774" w:rsidRDefault="007864AC" w:rsidP="007864AC">
      <w:pPr>
        <w:pStyle w:val="ListParagraph"/>
        <w:jc w:val="right"/>
        <w:rPr>
          <w:b/>
          <w:bCs/>
          <w:lang w:val="en-US"/>
        </w:rPr>
        <w:sectPr w:rsidR="007864AC" w:rsidRPr="00932774" w:rsidSect="007864A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32774">
        <w:rPr>
          <w:b/>
          <w:bCs/>
          <w:lang w:val="en-US"/>
        </w:rPr>
        <w:t>May 2020 - July 2020</w:t>
      </w:r>
    </w:p>
    <w:p w14:paraId="29210A53" w14:textId="77777777" w:rsid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Successfully translated design mock-ups and user requirements into a responsive and user-friendly website. Showcasing a keen eye for detail and an innate understanding of </w:t>
      </w:r>
      <w:r w:rsidRPr="0042602E">
        <w:rPr>
          <w:b/>
          <w:bCs/>
          <w:lang w:eastAsia="en-GB"/>
        </w:rPr>
        <w:t>UX</w:t>
      </w:r>
      <w:r w:rsidRPr="0042602E">
        <w:rPr>
          <w:lang w:eastAsia="en-GB"/>
        </w:rPr>
        <w:t> principles.</w:t>
      </w:r>
    </w:p>
    <w:p w14:paraId="5DCBC4EF" w14:textId="6D4EDB84" w:rsidR="0042602E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Leveraged front-end technologies, including </w:t>
      </w:r>
      <w:r w:rsidRPr="0042602E">
        <w:rPr>
          <w:b/>
          <w:bCs/>
          <w:lang w:eastAsia="en-GB"/>
        </w:rPr>
        <w:t>HTML5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CSS3</w:t>
      </w:r>
      <w:r w:rsidRPr="0042602E">
        <w:rPr>
          <w:lang w:eastAsia="en-GB"/>
        </w:rPr>
        <w:t>, </w:t>
      </w:r>
      <w:r w:rsidRPr="0042602E">
        <w:rPr>
          <w:b/>
          <w:bCs/>
          <w:lang w:eastAsia="en-GB"/>
        </w:rPr>
        <w:t>JavaScript</w:t>
      </w:r>
      <w:r w:rsidRPr="0042602E">
        <w:rPr>
          <w:lang w:eastAsia="en-GB"/>
        </w:rPr>
        <w:t> and </w:t>
      </w:r>
      <w:r w:rsidRPr="0042602E">
        <w:rPr>
          <w:b/>
          <w:bCs/>
          <w:lang w:eastAsia="en-GB"/>
        </w:rPr>
        <w:t>Bootstrap</w:t>
      </w:r>
      <w:r w:rsidRPr="0042602E">
        <w:rPr>
          <w:lang w:eastAsia="en-GB"/>
        </w:rPr>
        <w:t>, to build an interactive website, elevating user engagement</w:t>
      </w:r>
      <w:r>
        <w:rPr>
          <w:lang w:eastAsia="en-GB"/>
        </w:rPr>
        <w:t>.</w:t>
      </w:r>
    </w:p>
    <w:p w14:paraId="0EA1AE75" w14:textId="4DBCC483" w:rsidR="005E14C2" w:rsidRPr="0042602E" w:rsidRDefault="0042602E" w:rsidP="0042602E">
      <w:pPr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602E">
        <w:rPr>
          <w:lang w:eastAsia="en-GB"/>
        </w:rPr>
        <w:t>Identified and resolved bugs and issues, ensuring a smooth and error-free user experience, and tested the website on updates across various browsers and devices.</w:t>
      </w:r>
    </w:p>
    <w:p w14:paraId="617C1A5A" w14:textId="77777777" w:rsidR="00464A5A" w:rsidRPr="00464A5A" w:rsidRDefault="00464A5A" w:rsidP="00464A5A">
      <w:pPr>
        <w:rPr>
          <w:sz w:val="13"/>
          <w:szCs w:val="13"/>
          <w:lang w:val="en-US"/>
        </w:rPr>
      </w:pPr>
    </w:p>
    <w:p w14:paraId="565068DF" w14:textId="5C5B6870" w:rsidR="004470CE" w:rsidRPr="00932774" w:rsidRDefault="004470CE" w:rsidP="004470CE">
      <w:pPr>
        <w:pStyle w:val="Heading1"/>
        <w:rPr>
          <w:u w:val="single"/>
        </w:rPr>
      </w:pPr>
      <w:r w:rsidRPr="00932774">
        <w:rPr>
          <w:u w:val="single"/>
        </w:rPr>
        <w:t>PROJECTS</w:t>
      </w:r>
    </w:p>
    <w:p w14:paraId="56CECB0C" w14:textId="7979519A" w:rsidR="004470CE" w:rsidRPr="00932774" w:rsidRDefault="004470CE" w:rsidP="004470CE">
      <w:pPr>
        <w:rPr>
          <w:b/>
          <w:bCs/>
        </w:rPr>
      </w:pPr>
      <w:r w:rsidRPr="00932774">
        <w:rPr>
          <w:b/>
          <w:bCs/>
        </w:rPr>
        <w:t>Menace of the Seagull | Virtual Reality Game</w:t>
      </w:r>
    </w:p>
    <w:p w14:paraId="23C81B92" w14:textId="77777777" w:rsidR="0099233F" w:rsidRDefault="0099233F" w:rsidP="0099233F">
      <w:pPr>
        <w:pStyle w:val="ListParagraph"/>
        <w:numPr>
          <w:ilvl w:val="0"/>
          <w:numId w:val="13"/>
        </w:numPr>
      </w:pPr>
      <w:r w:rsidRPr="0099233F">
        <w:rPr>
          <w:lang w:eastAsia="en-GB"/>
        </w:rPr>
        <w:t>Designed and developed an immersive </w:t>
      </w:r>
      <w:r w:rsidRPr="0099233F">
        <w:rPr>
          <w:b/>
          <w:bCs/>
          <w:lang w:eastAsia="en-GB"/>
        </w:rPr>
        <w:t>Oculus Quest 2</w:t>
      </w:r>
      <w:r w:rsidRPr="0099233F">
        <w:rPr>
          <w:lang w:eastAsia="en-GB"/>
        </w:rPr>
        <w:t> game simulating a thrilling Seagull attack in </w:t>
      </w:r>
      <w:r w:rsidRPr="0099233F">
        <w:rPr>
          <w:b/>
          <w:bCs/>
          <w:lang w:eastAsia="en-GB"/>
        </w:rPr>
        <w:t>Virtual Reality</w:t>
      </w:r>
      <w:r>
        <w:rPr>
          <w:lang w:eastAsia="en-GB"/>
        </w:rPr>
        <w:t>.</w:t>
      </w:r>
    </w:p>
    <w:p w14:paraId="1F56A0DB" w14:textId="77777777" w:rsidR="0099233F" w:rsidRDefault="0099233F" w:rsidP="0099233F">
      <w:pPr>
        <w:pStyle w:val="ListParagraph"/>
        <w:numPr>
          <w:ilvl w:val="0"/>
          <w:numId w:val="13"/>
        </w:numPr>
      </w:pPr>
      <w:r w:rsidRPr="0099233F">
        <w:rPr>
          <w:lang w:eastAsia="en-GB"/>
        </w:rPr>
        <w:t>Expertly programmed the game logic for the application using </w:t>
      </w:r>
      <w:r w:rsidRPr="0099233F">
        <w:rPr>
          <w:b/>
          <w:bCs/>
          <w:lang w:eastAsia="en-GB"/>
        </w:rPr>
        <w:t>C#</w:t>
      </w:r>
      <w:r w:rsidRPr="0099233F">
        <w:rPr>
          <w:lang w:eastAsia="en-GB"/>
        </w:rPr>
        <w:t> within the </w:t>
      </w:r>
      <w:r w:rsidRPr="0099233F">
        <w:rPr>
          <w:b/>
          <w:bCs/>
          <w:lang w:eastAsia="en-GB"/>
        </w:rPr>
        <w:t>Unity</w:t>
      </w:r>
      <w:r w:rsidRPr="0099233F">
        <w:rPr>
          <w:lang w:eastAsia="en-GB"/>
        </w:rPr>
        <w:t> game engine.</w:t>
      </w:r>
    </w:p>
    <w:p w14:paraId="28A145A5" w14:textId="0CEA4AD6" w:rsidR="0099233F" w:rsidRPr="00932774" w:rsidRDefault="0099233F" w:rsidP="0099233F">
      <w:pPr>
        <w:pStyle w:val="ListParagraph"/>
        <w:numPr>
          <w:ilvl w:val="0"/>
          <w:numId w:val="13"/>
        </w:numPr>
      </w:pPr>
      <w:r w:rsidRPr="0099233F">
        <w:rPr>
          <w:lang w:eastAsia="en-GB"/>
        </w:rPr>
        <w:t>Crafted engaging gameplay where players search for Gold Coins in Mystery Boxes while defending themselves by throwing rocks at attacking Seagulls.</w:t>
      </w:r>
    </w:p>
    <w:p w14:paraId="6E7443C2" w14:textId="79D1A7ED" w:rsidR="004470CE" w:rsidRPr="00932774" w:rsidRDefault="00D476E7" w:rsidP="00AA6D78">
      <w:pPr>
        <w:rPr>
          <w:b/>
          <w:bCs/>
        </w:rPr>
      </w:pPr>
      <w:r w:rsidRPr="00932774">
        <w:rPr>
          <w:b/>
          <w:bCs/>
        </w:rPr>
        <w:t>Holoway</w:t>
      </w:r>
      <w:r w:rsidR="00AA6D78" w:rsidRPr="00932774">
        <w:rPr>
          <w:b/>
          <w:bCs/>
        </w:rPr>
        <w:t xml:space="preserve"> | Virtual Meeting Room</w:t>
      </w:r>
    </w:p>
    <w:p w14:paraId="2E62E62D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Developed a Virtual Meeting Room following the </w:t>
      </w:r>
      <w:r w:rsidRPr="00022050">
        <w:rPr>
          <w:b/>
          <w:bCs/>
          <w:lang w:eastAsia="en-GB"/>
        </w:rPr>
        <w:t>Test Driven Development</w:t>
      </w:r>
      <w:r w:rsidRPr="00022050">
        <w:rPr>
          <w:lang w:eastAsia="en-GB"/>
        </w:rPr>
        <w:t> methodology. Prioritising test creation before code implementation to ensure exceptional software quality.</w:t>
      </w:r>
    </w:p>
    <w:p w14:paraId="10B746C4" w14:textId="77777777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Utilised </w:t>
      </w:r>
      <w:r w:rsidRPr="00022050">
        <w:rPr>
          <w:b/>
          <w:bCs/>
          <w:lang w:eastAsia="en-GB"/>
        </w:rPr>
        <w:t>Unity</w:t>
      </w:r>
      <w:r w:rsidRPr="00022050">
        <w:rPr>
          <w:lang w:eastAsia="en-GB"/>
        </w:rPr>
        <w:t> to create the </w:t>
      </w:r>
      <w:r w:rsidRPr="00022050">
        <w:rPr>
          <w:b/>
          <w:bCs/>
          <w:lang w:eastAsia="en-GB"/>
        </w:rPr>
        <w:t>Oculus Quest 2</w:t>
      </w:r>
      <w:r w:rsidRPr="00022050">
        <w:rPr>
          <w:lang w:eastAsia="en-GB"/>
        </w:rPr>
        <w:t> headset application and a Desktop application to allow users to interact with each other and objects in the virtual meeting rooms. </w:t>
      </w:r>
    </w:p>
    <w:p w14:paraId="1C8BCB80" w14:textId="7BE056EF" w:rsidR="00022050" w:rsidRDefault="00022050" w:rsidP="00022050">
      <w:pPr>
        <w:pStyle w:val="ListParagraph"/>
        <w:numPr>
          <w:ilvl w:val="0"/>
          <w:numId w:val="13"/>
        </w:numPr>
      </w:pPr>
      <w:r w:rsidRPr="00022050">
        <w:rPr>
          <w:lang w:eastAsia="en-GB"/>
        </w:rPr>
        <w:t>Adopted the </w:t>
      </w:r>
      <w:r w:rsidRPr="00022050">
        <w:rPr>
          <w:b/>
          <w:bCs/>
          <w:lang w:eastAsia="en-GB"/>
        </w:rPr>
        <w:t>Extreme Programming</w:t>
      </w:r>
      <w:r w:rsidRPr="00022050">
        <w:rPr>
          <w:lang w:eastAsia="en-GB"/>
        </w:rPr>
        <w:t> methodology, dividing the team into pairs for each sprint, emphasising pair programming. Facilitated seamless knowledge, elevating the overall code quality through real-time code reviews.</w:t>
      </w:r>
    </w:p>
    <w:p w14:paraId="1F2DA973" w14:textId="3ABF1C01" w:rsidR="00B70C5F" w:rsidRPr="00B70C5F" w:rsidRDefault="00B70C5F" w:rsidP="00B70C5F">
      <w:pPr>
        <w:rPr>
          <w:sz w:val="13"/>
          <w:szCs w:val="13"/>
        </w:rPr>
      </w:pPr>
    </w:p>
    <w:p w14:paraId="19D0FBAA" w14:textId="77777777" w:rsidR="00932774" w:rsidRPr="00932774" w:rsidRDefault="00932774" w:rsidP="00932774">
      <w:pPr>
        <w:pStyle w:val="Heading1"/>
        <w:rPr>
          <w:ins w:id="9" w:author="Hamza Gabajiwala" w:date="2023-07-12T13:16:00Z"/>
          <w:u w:val="single"/>
        </w:rPr>
      </w:pPr>
      <w:r w:rsidRPr="00932774">
        <w:rPr>
          <w:u w:val="single"/>
        </w:rPr>
        <w:t>PUBLICATIONS</w:t>
      </w:r>
    </w:p>
    <w:p w14:paraId="049CBE87" w14:textId="23F9092D" w:rsidR="00932774" w:rsidRPr="003771E5" w:rsidRDefault="003771E5" w:rsidP="00932774">
      <w:pPr>
        <w:pStyle w:val="ListParagraph"/>
        <w:numPr>
          <w:ilvl w:val="0"/>
          <w:numId w:val="13"/>
        </w:numPr>
      </w:pPr>
      <w:r w:rsidRPr="003771E5">
        <w:fldChar w:fldCharType="begin"/>
      </w:r>
      <w:r>
        <w:instrText>HYPERLINK "https://ieeexplore.ieee.org/abstract/document/9587514"</w:instrText>
      </w:r>
      <w:r w:rsidRPr="003771E5">
        <w:fldChar w:fldCharType="separate"/>
      </w:r>
      <w:ins w:id="10" w:author="Hamza Gabajiwala" w:date="2023-07-12T13:16:00Z">
        <w:r w:rsidR="00932774" w:rsidRPr="003771E5">
          <w:rPr>
            <w:rStyle w:val="Hyperlink"/>
            <w:color w:val="000000" w:themeColor="text1"/>
          </w:rPr>
          <w:t>Comparative Analysis between InceptionResnetV2 and InceptionV3 for Attention Based Image Captioning</w:t>
        </w:r>
      </w:ins>
      <w:r w:rsidRPr="003771E5">
        <w:fldChar w:fldCharType="end"/>
      </w:r>
    </w:p>
    <w:p w14:paraId="67B8CDD3" w14:textId="78C8150E" w:rsidR="00932774" w:rsidRPr="003771E5" w:rsidRDefault="003771E5" w:rsidP="00932774">
      <w:pPr>
        <w:pStyle w:val="ListParagraph"/>
        <w:numPr>
          <w:ilvl w:val="0"/>
          <w:numId w:val="13"/>
        </w:numPr>
      </w:pPr>
      <w:r w:rsidRPr="003771E5">
        <w:fldChar w:fldCharType="begin"/>
      </w:r>
      <w:r w:rsidRPr="003771E5">
        <w:instrText>HYPERLINK "https://ieeexplore.ieee.org/document/9725562"</w:instrText>
      </w:r>
      <w:r w:rsidRPr="003771E5">
        <w:fldChar w:fldCharType="separate"/>
      </w:r>
      <w:r w:rsidR="00932774" w:rsidRPr="003771E5">
        <w:rPr>
          <w:rStyle w:val="Hyperlink"/>
          <w:color w:val="000000" w:themeColor="text1"/>
        </w:rPr>
        <w:t>Comprehensive Review of Various Optimization Algorithms for Image Captioning</w:t>
      </w:r>
      <w:r w:rsidRPr="003771E5">
        <w:fldChar w:fldCharType="end"/>
      </w:r>
    </w:p>
    <w:p w14:paraId="1885FE40" w14:textId="77777777" w:rsidR="00464A5A" w:rsidRPr="00464A5A" w:rsidRDefault="00464A5A" w:rsidP="00464A5A">
      <w:pPr>
        <w:rPr>
          <w:sz w:val="13"/>
          <w:szCs w:val="13"/>
        </w:rPr>
      </w:pPr>
    </w:p>
    <w:p w14:paraId="292ECED9" w14:textId="588C53EC" w:rsidR="00932774" w:rsidRPr="00932774" w:rsidRDefault="00932774" w:rsidP="00D822A0">
      <w:pPr>
        <w:pStyle w:val="Heading1"/>
        <w:rPr>
          <w:u w:val="single"/>
        </w:rPr>
      </w:pPr>
      <w:r w:rsidRPr="00932774">
        <w:rPr>
          <w:u w:val="single"/>
        </w:rPr>
        <w:t>SKILLS</w:t>
      </w:r>
    </w:p>
    <w:p w14:paraId="7960AC8A" w14:textId="58E3C1C8" w:rsidR="00932774" w:rsidRDefault="00932774" w:rsidP="00932774">
      <w:pPr>
        <w:rPr>
          <w:lang w:val="en-US"/>
        </w:rPr>
      </w:pPr>
      <w:r w:rsidRPr="00932774">
        <w:rPr>
          <w:b/>
          <w:bCs/>
          <w:lang w:val="en-US"/>
        </w:rPr>
        <w:t>Programming Languages</w:t>
      </w:r>
      <w:r>
        <w:rPr>
          <w:lang w:val="en-US"/>
        </w:rPr>
        <w:t>: Python, C++, C#, Java, JavaScript, TypeScript, DART, Bash</w:t>
      </w:r>
    </w:p>
    <w:p w14:paraId="43C7FF11" w14:textId="721A1A31" w:rsidR="00932774" w:rsidRDefault="00932774" w:rsidP="00932774">
      <w:pPr>
        <w:rPr>
          <w:lang w:val="en-US"/>
        </w:rPr>
      </w:pPr>
      <w:r w:rsidRPr="00932774">
        <w:rPr>
          <w:b/>
          <w:bCs/>
          <w:lang w:val="en-US"/>
        </w:rPr>
        <w:t>Databases</w:t>
      </w:r>
      <w:r>
        <w:rPr>
          <w:lang w:val="en-US"/>
        </w:rPr>
        <w:t>: SQL, Firebase, MongoDB</w:t>
      </w:r>
    </w:p>
    <w:p w14:paraId="36B5EB2F" w14:textId="2DBE89F8" w:rsidR="00932774" w:rsidRDefault="00932774" w:rsidP="00A0378D">
      <w:pPr>
        <w:tabs>
          <w:tab w:val="left" w:pos="7525"/>
        </w:tabs>
        <w:rPr>
          <w:lang w:val="en-US"/>
        </w:rPr>
      </w:pPr>
      <w:r w:rsidRPr="00932774">
        <w:rPr>
          <w:b/>
          <w:bCs/>
          <w:lang w:val="en-US"/>
        </w:rPr>
        <w:t>Web/App Development</w:t>
      </w:r>
      <w:r>
        <w:rPr>
          <w:lang w:val="en-US"/>
        </w:rPr>
        <w:t>: HTML, CSS, Bootstrap, AJAX, RESTful, Flutter</w:t>
      </w:r>
      <w:r w:rsidR="00A0378D">
        <w:rPr>
          <w:lang w:val="en-US"/>
        </w:rPr>
        <w:tab/>
      </w:r>
    </w:p>
    <w:p w14:paraId="37F860D8" w14:textId="42FB9538" w:rsidR="00932774" w:rsidRDefault="00932774" w:rsidP="00932774">
      <w:pPr>
        <w:rPr>
          <w:lang w:val="en-US"/>
        </w:rPr>
      </w:pPr>
      <w:r w:rsidRPr="00932774">
        <w:rPr>
          <w:b/>
          <w:bCs/>
          <w:lang w:val="en-US"/>
        </w:rPr>
        <w:t>Backend</w:t>
      </w:r>
      <w:r>
        <w:rPr>
          <w:lang w:val="en-US"/>
        </w:rPr>
        <w:t>: Flask, Selenium, Spring Boot, OpenGL, WebDriver,</w:t>
      </w:r>
      <w:r w:rsidR="00A0378D">
        <w:rPr>
          <w:lang w:val="en-US"/>
        </w:rPr>
        <w:t xml:space="preserve"> PHP</w:t>
      </w:r>
    </w:p>
    <w:p w14:paraId="1F9A27F7" w14:textId="296DCDCF" w:rsidR="00C60CE6" w:rsidRDefault="00A77BA2">
      <w:proofErr w:type="spellStart"/>
      <w:r w:rsidRPr="00932774">
        <w:rPr>
          <w:b/>
          <w:bCs/>
          <w:lang w:val="en-US"/>
        </w:rPr>
        <w:t>Containeri</w:t>
      </w:r>
      <w:r w:rsidR="00711AA2">
        <w:rPr>
          <w:b/>
          <w:bCs/>
          <w:lang w:val="en-US"/>
        </w:rPr>
        <w:t>s</w:t>
      </w:r>
      <w:r w:rsidRPr="00932774">
        <w:rPr>
          <w:b/>
          <w:bCs/>
          <w:lang w:val="en-US"/>
        </w:rPr>
        <w:t>ation</w:t>
      </w:r>
      <w:proofErr w:type="spellEnd"/>
      <w:r w:rsidR="00932774">
        <w:rPr>
          <w:lang w:val="en-US"/>
        </w:rPr>
        <w:t>:</w:t>
      </w:r>
      <w:ins w:id="11" w:author="Hamza Gabajiwala" w:date="2023-07-12T13:16:00Z">
        <w:r w:rsidR="00C60CE6" w:rsidRPr="00932774">
          <w:t xml:space="preserve"> </w:t>
        </w:r>
      </w:ins>
      <w:r w:rsidR="00932774">
        <w:t>Docker, Kubernetes, Git, Postman, Jenkins, JIRA</w:t>
      </w:r>
    </w:p>
    <w:p w14:paraId="16F5C3D9" w14:textId="43FB2E5A" w:rsidR="00A0378D" w:rsidRDefault="00A0378D" w:rsidP="00A0378D">
      <w:r w:rsidRPr="00A0378D">
        <w:rPr>
          <w:b/>
          <w:bCs/>
        </w:rPr>
        <w:t>Other</w:t>
      </w:r>
      <w:r>
        <w:t>: Photoshop, AdobeXD</w:t>
      </w:r>
    </w:p>
    <w:p w14:paraId="25A87D4E" w14:textId="3AA51CB6" w:rsidR="00A0378D" w:rsidRPr="00A0378D" w:rsidRDefault="00A0378D" w:rsidP="00A0378D">
      <w:pPr>
        <w:rPr>
          <w:b/>
          <w:bCs/>
          <w:lang w:val="en-US"/>
          <w:rPrChange w:id="12" w:author="Hamza Gabajiwala" w:date="2023-07-12T13:25:00Z">
            <w:rPr/>
          </w:rPrChange>
        </w:rPr>
      </w:pPr>
    </w:p>
    <w:sectPr w:rsidR="00A0378D" w:rsidRPr="00A0378D" w:rsidSect="004C130B">
      <w:type w:val="continuous"/>
      <w:pgSz w:w="11906" w:h="16838"/>
      <w:pgMar w:top="720" w:right="720" w:bottom="720" w:left="720" w:header="708" w:footer="708" w:gutter="0"/>
      <w:cols w:space="708"/>
      <w:docGrid w:linePitch="360"/>
      <w:sectPrChange w:id="13" w:author="Hamza Gabajiwala" w:date="2023-07-12T13:29:00Z">
        <w:sectPr w:rsidR="00A0378D" w:rsidRPr="00A0378D" w:rsidSect="004C130B">
          <w:type w:val="nextPage"/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0E4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A3648D"/>
    <w:multiLevelType w:val="hybridMultilevel"/>
    <w:tmpl w:val="9C701BF0"/>
    <w:lvl w:ilvl="0" w:tplc="56CAE4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2FE"/>
    <w:multiLevelType w:val="hybridMultilevel"/>
    <w:tmpl w:val="49FA53E2"/>
    <w:lvl w:ilvl="0" w:tplc="A90CA13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7E5"/>
    <w:multiLevelType w:val="hybridMultilevel"/>
    <w:tmpl w:val="5EA2FB9E"/>
    <w:lvl w:ilvl="0" w:tplc="656EA40E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0145"/>
    <w:multiLevelType w:val="hybridMultilevel"/>
    <w:tmpl w:val="07F802CA"/>
    <w:lvl w:ilvl="0" w:tplc="0972A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7A77"/>
    <w:multiLevelType w:val="hybridMultilevel"/>
    <w:tmpl w:val="D2A6E58A"/>
    <w:lvl w:ilvl="0" w:tplc="CE9A5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25"/>
    <w:multiLevelType w:val="multilevel"/>
    <w:tmpl w:val="4E7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96C30"/>
    <w:multiLevelType w:val="hybridMultilevel"/>
    <w:tmpl w:val="4ECEC852"/>
    <w:lvl w:ilvl="0" w:tplc="ABE6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3186"/>
    <w:multiLevelType w:val="multilevel"/>
    <w:tmpl w:val="9F5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70B0"/>
    <w:multiLevelType w:val="hybridMultilevel"/>
    <w:tmpl w:val="2AB49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F74"/>
    <w:multiLevelType w:val="hybridMultilevel"/>
    <w:tmpl w:val="C2106448"/>
    <w:lvl w:ilvl="0" w:tplc="7AAA5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1271"/>
    <w:multiLevelType w:val="multilevel"/>
    <w:tmpl w:val="491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90D19"/>
    <w:multiLevelType w:val="multilevel"/>
    <w:tmpl w:val="368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14C4"/>
    <w:multiLevelType w:val="hybridMultilevel"/>
    <w:tmpl w:val="76BA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A6C90"/>
    <w:multiLevelType w:val="hybridMultilevel"/>
    <w:tmpl w:val="B8A40E2E"/>
    <w:lvl w:ilvl="0" w:tplc="F9B09F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DC4"/>
    <w:multiLevelType w:val="hybridMultilevel"/>
    <w:tmpl w:val="99A83790"/>
    <w:lvl w:ilvl="0" w:tplc="F3A6E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F40C3"/>
    <w:multiLevelType w:val="multilevel"/>
    <w:tmpl w:val="96D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C1BE9"/>
    <w:multiLevelType w:val="hybridMultilevel"/>
    <w:tmpl w:val="B3DCAE8A"/>
    <w:lvl w:ilvl="0" w:tplc="6220F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552718">
    <w:abstractNumId w:val="14"/>
  </w:num>
  <w:num w:numId="2" w16cid:durableId="2014988053">
    <w:abstractNumId w:val="2"/>
  </w:num>
  <w:num w:numId="3" w16cid:durableId="124323502">
    <w:abstractNumId w:val="5"/>
  </w:num>
  <w:num w:numId="4" w16cid:durableId="2051178157">
    <w:abstractNumId w:val="3"/>
  </w:num>
  <w:num w:numId="5" w16cid:durableId="1514027670">
    <w:abstractNumId w:val="0"/>
  </w:num>
  <w:num w:numId="6" w16cid:durableId="1236013210">
    <w:abstractNumId w:val="10"/>
  </w:num>
  <w:num w:numId="7" w16cid:durableId="1572615144">
    <w:abstractNumId w:val="4"/>
  </w:num>
  <w:num w:numId="8" w16cid:durableId="1236017222">
    <w:abstractNumId w:val="15"/>
  </w:num>
  <w:num w:numId="9" w16cid:durableId="1218779279">
    <w:abstractNumId w:val="9"/>
  </w:num>
  <w:num w:numId="10" w16cid:durableId="942112326">
    <w:abstractNumId w:val="13"/>
  </w:num>
  <w:num w:numId="11" w16cid:durableId="1712221255">
    <w:abstractNumId w:val="17"/>
  </w:num>
  <w:num w:numId="12" w16cid:durableId="965937366">
    <w:abstractNumId w:val="1"/>
  </w:num>
  <w:num w:numId="13" w16cid:durableId="82993238">
    <w:abstractNumId w:val="7"/>
  </w:num>
  <w:num w:numId="14" w16cid:durableId="1715885847">
    <w:abstractNumId w:val="16"/>
  </w:num>
  <w:num w:numId="15" w16cid:durableId="965963374">
    <w:abstractNumId w:val="8"/>
  </w:num>
  <w:num w:numId="16" w16cid:durableId="1569269478">
    <w:abstractNumId w:val="11"/>
  </w:num>
  <w:num w:numId="17" w16cid:durableId="250506616">
    <w:abstractNumId w:val="6"/>
  </w:num>
  <w:num w:numId="18" w16cid:durableId="32397253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mza Gabajiwala">
    <w15:presenceInfo w15:providerId="AD" w15:userId="S::GABAJIWH@tcd.ie::b1308dc2-c588-4d2d-b409-896f2f21c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7"/>
    <w:rsid w:val="00022050"/>
    <w:rsid w:val="000D5E41"/>
    <w:rsid w:val="00122777"/>
    <w:rsid w:val="001E2DAF"/>
    <w:rsid w:val="00236F4F"/>
    <w:rsid w:val="00295A1B"/>
    <w:rsid w:val="002A54C3"/>
    <w:rsid w:val="002F6B68"/>
    <w:rsid w:val="003220AE"/>
    <w:rsid w:val="00343344"/>
    <w:rsid w:val="0035253F"/>
    <w:rsid w:val="003723D0"/>
    <w:rsid w:val="003771E5"/>
    <w:rsid w:val="00402753"/>
    <w:rsid w:val="0042602E"/>
    <w:rsid w:val="004470CE"/>
    <w:rsid w:val="00464A5A"/>
    <w:rsid w:val="004B2FCA"/>
    <w:rsid w:val="004C130B"/>
    <w:rsid w:val="004C6C70"/>
    <w:rsid w:val="005256CF"/>
    <w:rsid w:val="00553925"/>
    <w:rsid w:val="005E14C2"/>
    <w:rsid w:val="005E38CC"/>
    <w:rsid w:val="00610EF5"/>
    <w:rsid w:val="00614E1C"/>
    <w:rsid w:val="00642210"/>
    <w:rsid w:val="00692C9E"/>
    <w:rsid w:val="006A4C67"/>
    <w:rsid w:val="006E2D70"/>
    <w:rsid w:val="00711AA2"/>
    <w:rsid w:val="00752134"/>
    <w:rsid w:val="007864AC"/>
    <w:rsid w:val="007D4FB2"/>
    <w:rsid w:val="007F3A56"/>
    <w:rsid w:val="00804F5E"/>
    <w:rsid w:val="0081718F"/>
    <w:rsid w:val="0086584A"/>
    <w:rsid w:val="008A75D0"/>
    <w:rsid w:val="00932774"/>
    <w:rsid w:val="00954019"/>
    <w:rsid w:val="0099233F"/>
    <w:rsid w:val="00A0378D"/>
    <w:rsid w:val="00A055AE"/>
    <w:rsid w:val="00A75B2D"/>
    <w:rsid w:val="00A77BA2"/>
    <w:rsid w:val="00AA6D78"/>
    <w:rsid w:val="00B51D30"/>
    <w:rsid w:val="00B70C5F"/>
    <w:rsid w:val="00BD6FBB"/>
    <w:rsid w:val="00BF61E2"/>
    <w:rsid w:val="00C0320B"/>
    <w:rsid w:val="00C51C47"/>
    <w:rsid w:val="00C60CE6"/>
    <w:rsid w:val="00CB2BB9"/>
    <w:rsid w:val="00D217A7"/>
    <w:rsid w:val="00D34727"/>
    <w:rsid w:val="00D476E7"/>
    <w:rsid w:val="00D822A0"/>
    <w:rsid w:val="00DD7586"/>
    <w:rsid w:val="00E04E85"/>
    <w:rsid w:val="00E800F5"/>
    <w:rsid w:val="00E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EC3"/>
  <w15:chartTrackingRefBased/>
  <w15:docId w15:val="{58D384E5-77F6-BD4B-848F-7C2B854B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A0"/>
    <w:pPr>
      <w:jc w:val="both"/>
    </w:pPr>
    <w:rPr>
      <w:rFonts w:ascii="Arial" w:hAnsi="Arial" w:cs="Arial"/>
      <w:color w:val="000000" w:themeColor="text1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67"/>
    <w:pPr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C67"/>
    <w:pPr>
      <w:outlineLvl w:val="1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4C67"/>
  </w:style>
  <w:style w:type="character" w:customStyle="1" w:styleId="Heading1Char">
    <w:name w:val="Heading 1 Char"/>
    <w:basedOn w:val="DefaultParagraphFont"/>
    <w:link w:val="Heading1"/>
    <w:uiPriority w:val="9"/>
    <w:rsid w:val="006A4C67"/>
    <w:rPr>
      <w:rFonts w:ascii="Arial" w:hAnsi="Arial" w:cs="Arial"/>
      <w:b/>
      <w:bCs/>
      <w:color w:val="000000" w:themeColor="text1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4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C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C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C67"/>
    <w:rPr>
      <w:rFonts w:ascii="Arial" w:hAnsi="Arial" w:cs="Arial"/>
      <w:b/>
      <w:bCs/>
      <w:color w:val="000000" w:themeColor="text1"/>
      <w:kern w:val="0"/>
      <w:sz w:val="22"/>
      <w:szCs w:val="2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D7586"/>
    <w:pPr>
      <w:numPr>
        <w:numId w:val="5"/>
      </w:numPr>
      <w:contextualSpacing/>
    </w:pPr>
  </w:style>
  <w:style w:type="paragraph" w:styleId="NoSpacing">
    <w:name w:val="No Spacing"/>
    <w:uiPriority w:val="1"/>
    <w:qFormat/>
    <w:rsid w:val="00DD7586"/>
    <w:pPr>
      <w:jc w:val="both"/>
    </w:pPr>
    <w:rPr>
      <w:rFonts w:ascii="Arial" w:hAnsi="Arial" w:cs="Arial"/>
      <w:color w:val="000000" w:themeColor="text1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F61E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74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426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EB08F-378E-FC43-8D51-3FA9FCB9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Gabajiwala</dc:creator>
  <cp:keywords/>
  <dc:description/>
  <cp:lastModifiedBy>Hamza Gabajiwala</cp:lastModifiedBy>
  <cp:revision>14</cp:revision>
  <cp:lastPrinted>2023-07-31T08:41:00Z</cp:lastPrinted>
  <dcterms:created xsi:type="dcterms:W3CDTF">2023-07-31T08:41:00Z</dcterms:created>
  <dcterms:modified xsi:type="dcterms:W3CDTF">2023-08-10T05:45:00Z</dcterms:modified>
</cp:coreProperties>
</file>